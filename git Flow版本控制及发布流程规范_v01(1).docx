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A89ED" w14:textId="77777777" w:rsidR="00901155" w:rsidRDefault="00901155" w:rsidP="00901155">
      <w:pPr>
        <w:pStyle w:val="1"/>
        <w:ind w:left="840" w:firstLine="420"/>
      </w:pPr>
    </w:p>
    <w:p w14:paraId="02EA2CC2" w14:textId="77777777" w:rsidR="00901155" w:rsidRDefault="00901155" w:rsidP="00901155">
      <w:pPr>
        <w:pStyle w:val="1"/>
        <w:ind w:left="840" w:firstLine="420"/>
      </w:pPr>
    </w:p>
    <w:p w14:paraId="6CC3B1EA" w14:textId="77777777" w:rsidR="00901155" w:rsidRDefault="00901155" w:rsidP="00901155">
      <w:pPr>
        <w:pStyle w:val="1"/>
        <w:ind w:left="840" w:firstLine="420"/>
      </w:pPr>
    </w:p>
    <w:p w14:paraId="2A8D5AFE" w14:textId="77777777" w:rsidR="00901155" w:rsidRDefault="00901155" w:rsidP="00901155">
      <w:pPr>
        <w:pStyle w:val="1"/>
        <w:ind w:left="840" w:firstLine="420"/>
      </w:pPr>
    </w:p>
    <w:p w14:paraId="0BE88BEE" w14:textId="77777777" w:rsidR="00F03742" w:rsidRDefault="00901155" w:rsidP="00901155">
      <w:pPr>
        <w:pStyle w:val="1"/>
        <w:ind w:left="840" w:firstLine="420"/>
      </w:pPr>
      <w:r>
        <w:t>G</w:t>
      </w:r>
      <w:r>
        <w:rPr>
          <w:rFonts w:hint="eastAsia"/>
        </w:rPr>
        <w:t xml:space="preserve">it </w:t>
      </w:r>
      <w:r>
        <w:t>flow</w:t>
      </w:r>
      <w:r>
        <w:rPr>
          <w:rFonts w:hint="eastAsia"/>
        </w:rPr>
        <w:t>版本</w:t>
      </w:r>
      <w:r>
        <w:t>控制及发布流程规范</w:t>
      </w:r>
    </w:p>
    <w:p w14:paraId="734CF223" w14:textId="77777777" w:rsidR="00901155" w:rsidRDefault="00901155"/>
    <w:p w14:paraId="69F23042" w14:textId="77777777" w:rsidR="00901155" w:rsidRPr="0060022D" w:rsidRDefault="00901155" w:rsidP="0060022D">
      <w:pPr>
        <w:pStyle w:val="1"/>
      </w:pPr>
      <w:r w:rsidRPr="0060022D">
        <w:lastRenderedPageBreak/>
        <w:t>1.gitFlow</w:t>
      </w:r>
      <w:r w:rsidRPr="0060022D">
        <w:rPr>
          <w:rFonts w:hint="eastAsia"/>
        </w:rPr>
        <w:t>版本</w:t>
      </w:r>
      <w:r w:rsidRPr="0060022D">
        <w:t>控制规范</w:t>
      </w:r>
    </w:p>
    <w:p w14:paraId="0B324473" w14:textId="77777777" w:rsidR="00901155" w:rsidRPr="00901155" w:rsidRDefault="00901155" w:rsidP="00901155">
      <w:pPr>
        <w:pStyle w:val="3"/>
      </w:pPr>
      <w:r w:rsidRPr="00901155">
        <w:rPr>
          <w:rFonts w:hint="eastAsia"/>
        </w:rPr>
        <w:t>1.1</w:t>
      </w:r>
      <w:r w:rsidRPr="00901155">
        <w:t xml:space="preserve"> gitFlow</w:t>
      </w:r>
      <w:r w:rsidRPr="00901155">
        <w:rPr>
          <w:rFonts w:hint="eastAsia"/>
        </w:rPr>
        <w:t>版本</w:t>
      </w:r>
      <w:r w:rsidRPr="00901155">
        <w:t>控制解释</w:t>
      </w:r>
    </w:p>
    <w:p w14:paraId="2278958B" w14:textId="77777777" w:rsidR="00901155" w:rsidRDefault="00901155" w:rsidP="00901155">
      <w:pPr>
        <w:pStyle w:val="a3"/>
        <w:ind w:left="360" w:firstLineChars="0" w:firstLine="0"/>
      </w:pPr>
      <w:r>
        <w:rPr>
          <w:noProof/>
          <w:lang w:bidi="bo-CN"/>
        </w:rPr>
        <w:drawing>
          <wp:inline distT="0" distB="0" distL="0" distR="0" wp14:anchorId="0BE12D99" wp14:editId="589EEF91">
            <wp:extent cx="5276850" cy="7096125"/>
            <wp:effectExtent l="0" t="0" r="0" b="9525"/>
            <wp:docPr id="1" name="图片 1" descr="C:\Users\Administrator\Desktop\o_git-flow-nv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o_git-flow-nvi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DBDF5" w14:textId="77777777" w:rsidR="00901155" w:rsidRDefault="00901155" w:rsidP="00901155">
      <w:pPr>
        <w:pStyle w:val="a3"/>
        <w:ind w:left="360" w:firstLineChars="0" w:firstLine="0"/>
      </w:pPr>
      <w:r w:rsidRPr="00901155">
        <w:rPr>
          <w:b/>
        </w:rPr>
        <w:t>M</w:t>
      </w:r>
      <w:r w:rsidRPr="00901155">
        <w:rPr>
          <w:rFonts w:hint="eastAsia"/>
          <w:b/>
        </w:rPr>
        <w:t>aster</w:t>
      </w:r>
      <w:r w:rsidRPr="00901155">
        <w:rPr>
          <w:rFonts w:hint="eastAsia"/>
        </w:rPr>
        <w:t>：</w:t>
      </w:r>
      <w:r>
        <w:rPr>
          <w:rFonts w:hint="eastAsia"/>
        </w:rPr>
        <w:t>生</w:t>
      </w:r>
      <w:r>
        <w:t>产</w:t>
      </w:r>
      <w:r>
        <w:rPr>
          <w:rFonts w:hint="eastAsia"/>
        </w:rPr>
        <w:t>online环境</w:t>
      </w:r>
      <w:r>
        <w:t>，代码、相关</w:t>
      </w:r>
      <w:r>
        <w:rPr>
          <w:rFonts w:hint="eastAsia"/>
        </w:rPr>
        <w:t>DB/ZK/基础</w:t>
      </w:r>
      <w:r>
        <w:t>服务必须独立</w:t>
      </w:r>
    </w:p>
    <w:p w14:paraId="353D05EB" w14:textId="77777777" w:rsidR="00901155" w:rsidRDefault="00901155" w:rsidP="00901155">
      <w:pPr>
        <w:pStyle w:val="a3"/>
        <w:ind w:left="360" w:firstLineChars="0" w:firstLine="0"/>
      </w:pPr>
    </w:p>
    <w:p w14:paraId="0118DEC5" w14:textId="77777777" w:rsidR="00901155" w:rsidRDefault="00901155" w:rsidP="00901155">
      <w:pPr>
        <w:pStyle w:val="a3"/>
        <w:ind w:left="360" w:firstLineChars="0" w:firstLine="0"/>
      </w:pPr>
      <w:r w:rsidRPr="00901155">
        <w:rPr>
          <w:b/>
        </w:rPr>
        <w:lastRenderedPageBreak/>
        <w:t>Hotfix</w:t>
      </w:r>
      <w:r w:rsidRPr="00901155">
        <w:rPr>
          <w:rFonts w:hint="eastAsia"/>
          <w:b/>
        </w:rPr>
        <w:t>：</w:t>
      </w:r>
      <w:r w:rsidRPr="00901155">
        <w:t>bug修复分支，用于解决线上运行环境发现的bug</w:t>
      </w:r>
      <w:r>
        <w:t>，</w:t>
      </w:r>
      <w:r w:rsidRPr="00901155">
        <w:rPr>
          <w:rFonts w:hint="eastAsia"/>
          <w:b/>
        </w:rPr>
        <w:t>派生于</w:t>
      </w:r>
      <w:r w:rsidRPr="00901155">
        <w:rPr>
          <w:b/>
        </w:rPr>
        <w:t>master</w:t>
      </w:r>
      <w:r w:rsidRPr="00901155">
        <w:rPr>
          <w:rFonts w:hint="eastAsia"/>
          <w:b/>
        </w:rPr>
        <w:t>，合并于</w:t>
      </w:r>
      <w:r w:rsidRPr="00901155">
        <w:rPr>
          <w:b/>
        </w:rPr>
        <w:t>master、develop</w:t>
      </w:r>
      <w:r w:rsidRPr="00901155">
        <w:rPr>
          <w:rFonts w:hint="eastAsia"/>
          <w:b/>
        </w:rPr>
        <w:t>、release</w:t>
      </w:r>
      <w:r w:rsidR="00B42EDA">
        <w:rPr>
          <w:b/>
        </w:rPr>
        <w:t>,</w:t>
      </w:r>
      <w:r>
        <w:t>待修复完成且验证</w:t>
      </w:r>
      <w:r>
        <w:rPr>
          <w:rFonts w:hint="eastAsia"/>
        </w:rPr>
        <w:t>ok后</w:t>
      </w:r>
      <w:r>
        <w:t>，合并提交</w:t>
      </w:r>
      <w:r>
        <w:rPr>
          <w:rFonts w:hint="eastAsia"/>
        </w:rPr>
        <w:t>master,合</w:t>
      </w:r>
      <w:r>
        <w:t>并</w:t>
      </w:r>
      <w:r>
        <w:rPr>
          <w:rFonts w:hint="eastAsia"/>
        </w:rPr>
        <w:t>代</w:t>
      </w:r>
      <w:r>
        <w:t>码回</w:t>
      </w:r>
      <w:r>
        <w:rPr>
          <w:rFonts w:hint="eastAsia"/>
        </w:rPr>
        <w:t>release/devlop</w:t>
      </w:r>
    </w:p>
    <w:p w14:paraId="3226C93D" w14:textId="77777777" w:rsidR="00901155" w:rsidRPr="00B42EDA" w:rsidRDefault="00901155" w:rsidP="00901155">
      <w:pPr>
        <w:pStyle w:val="a3"/>
        <w:ind w:left="360" w:firstLineChars="0" w:firstLine="0"/>
      </w:pPr>
    </w:p>
    <w:p w14:paraId="1503004E" w14:textId="77777777" w:rsidR="00901155" w:rsidRDefault="00901155" w:rsidP="00901155">
      <w:pPr>
        <w:pStyle w:val="a3"/>
        <w:ind w:left="360" w:firstLineChars="0" w:firstLine="0"/>
      </w:pPr>
      <w:r w:rsidRPr="00901155">
        <w:rPr>
          <w:b/>
        </w:rPr>
        <w:t>Release</w:t>
      </w:r>
      <w:r w:rsidRPr="00A4390F">
        <w:rPr>
          <w:b/>
        </w:rPr>
        <w:t>:</w:t>
      </w:r>
      <w:r>
        <w:rPr>
          <w:rFonts w:hint="eastAsia"/>
        </w:rPr>
        <w:t>测</w:t>
      </w:r>
      <w:r>
        <w:t>试验证分支，</w:t>
      </w:r>
      <w:r w:rsidRPr="00901155">
        <w:rPr>
          <w:rFonts w:hint="eastAsia"/>
          <w:b/>
        </w:rPr>
        <w:t>派生于</w:t>
      </w:r>
      <w:r w:rsidRPr="00901155">
        <w:rPr>
          <w:b/>
        </w:rPr>
        <w:t>develop,</w:t>
      </w:r>
      <w:r w:rsidRPr="00901155">
        <w:rPr>
          <w:rFonts w:hint="eastAsia"/>
          <w:b/>
        </w:rPr>
        <w:t xml:space="preserve"> 合并于</w:t>
      </w:r>
      <w:r w:rsidRPr="00901155">
        <w:rPr>
          <w:b/>
        </w:rPr>
        <w:t>master、develop</w:t>
      </w:r>
      <w:r>
        <w:t>代码、相关</w:t>
      </w:r>
      <w:r>
        <w:rPr>
          <w:rFonts w:hint="eastAsia"/>
        </w:rPr>
        <w:t>DB/ZK/基础</w:t>
      </w:r>
      <w:r>
        <w:t>服务</w:t>
      </w:r>
      <w:r w:rsidR="00B42EDA">
        <w:rPr>
          <w:rFonts w:hint="eastAsia"/>
        </w:rPr>
        <w:t>等</w:t>
      </w:r>
      <w:r>
        <w:t>必须独立</w:t>
      </w:r>
      <w:r>
        <w:rPr>
          <w:rFonts w:hint="eastAsia"/>
        </w:rPr>
        <w:t>，</w:t>
      </w:r>
      <w:r>
        <w:t>开发人员不允许连接</w:t>
      </w:r>
    </w:p>
    <w:p w14:paraId="2F2F78D5" w14:textId="77777777" w:rsidR="00901155" w:rsidRPr="00B42EDA" w:rsidRDefault="00901155" w:rsidP="00901155">
      <w:pPr>
        <w:pStyle w:val="a3"/>
        <w:ind w:left="360" w:firstLineChars="0" w:firstLine="0"/>
      </w:pPr>
    </w:p>
    <w:p w14:paraId="4B3B3FF5" w14:textId="77777777" w:rsidR="00901155" w:rsidRDefault="00901155" w:rsidP="00901155">
      <w:pPr>
        <w:pStyle w:val="a3"/>
        <w:ind w:left="360" w:firstLineChars="0" w:firstLine="0"/>
      </w:pPr>
      <w:r w:rsidRPr="00901155">
        <w:rPr>
          <w:b/>
        </w:rPr>
        <w:t>Devlop</w:t>
      </w:r>
      <w:r w:rsidRPr="00A4390F">
        <w:rPr>
          <w:rFonts w:hint="eastAsia"/>
          <w:b/>
        </w:rPr>
        <w:t>：</w:t>
      </w:r>
      <w:r>
        <w:t>开发主分支，</w:t>
      </w:r>
      <w:r>
        <w:rPr>
          <w:rFonts w:hint="eastAsia"/>
        </w:rPr>
        <w:t>作</w:t>
      </w:r>
      <w:r>
        <w:t>分支合并及历史版本记录分支</w:t>
      </w:r>
    </w:p>
    <w:p w14:paraId="3B118185" w14:textId="77777777" w:rsidR="00901155" w:rsidRDefault="00901155" w:rsidP="00901155">
      <w:pPr>
        <w:pStyle w:val="a3"/>
        <w:ind w:left="360" w:firstLineChars="0" w:firstLine="0"/>
      </w:pPr>
    </w:p>
    <w:p w14:paraId="29A28F81" w14:textId="77777777" w:rsidR="00901155" w:rsidRDefault="00901155" w:rsidP="00901155">
      <w:pPr>
        <w:pStyle w:val="a3"/>
        <w:ind w:left="360" w:firstLineChars="0" w:firstLine="0"/>
      </w:pPr>
      <w:r w:rsidRPr="00901155">
        <w:rPr>
          <w:b/>
        </w:rPr>
        <w:t>Feature</w:t>
      </w:r>
      <w:r w:rsidRPr="00A4390F">
        <w:rPr>
          <w:rFonts w:hint="eastAsia"/>
          <w:b/>
        </w:rPr>
        <w:t>：</w:t>
      </w:r>
      <w:r w:rsidR="00A4390F">
        <w:rPr>
          <w:rFonts w:hint="eastAsia"/>
          <w:b/>
        </w:rPr>
        <w:t xml:space="preserve"> </w:t>
      </w:r>
      <w:r w:rsidRPr="00901155">
        <w:rPr>
          <w:rFonts w:hint="eastAsia"/>
        </w:rPr>
        <w:t>功能开发分支，用于承接具体功能需求的开发</w:t>
      </w:r>
      <w:r>
        <w:rPr>
          <w:rFonts w:hint="eastAsia"/>
        </w:rPr>
        <w:t>，</w:t>
      </w:r>
      <w:r w:rsidRPr="00901155">
        <w:rPr>
          <w:rFonts w:hint="eastAsia"/>
          <w:b/>
        </w:rPr>
        <w:t>派生于</w:t>
      </w:r>
      <w:r w:rsidRPr="00901155">
        <w:rPr>
          <w:b/>
        </w:rPr>
        <w:t>develop,</w:t>
      </w:r>
      <w:r w:rsidRPr="00901155">
        <w:rPr>
          <w:rFonts w:hint="eastAsia"/>
          <w:b/>
        </w:rPr>
        <w:t xml:space="preserve"> 合并于</w:t>
      </w:r>
      <w:commentRangeStart w:id="0"/>
      <w:r w:rsidRPr="00901155">
        <w:rPr>
          <w:b/>
        </w:rPr>
        <w:t>master、</w:t>
      </w:r>
      <w:commentRangeEnd w:id="0"/>
      <w:r w:rsidR="008C70A5">
        <w:rPr>
          <w:rStyle w:val="a5"/>
        </w:rPr>
        <w:commentReference w:id="0"/>
      </w:r>
      <w:r w:rsidRPr="00901155">
        <w:rPr>
          <w:b/>
        </w:rPr>
        <w:t>develop,</w:t>
      </w:r>
      <w:r>
        <w:t>相应的分支需要提供相应的环境配置进行开发调试</w:t>
      </w:r>
    </w:p>
    <w:p w14:paraId="5C680694" w14:textId="77777777" w:rsidR="00901155" w:rsidRDefault="00901155" w:rsidP="00901155">
      <w:pPr>
        <w:pStyle w:val="a3"/>
        <w:ind w:left="360" w:firstLineChars="0" w:firstLine="0"/>
      </w:pPr>
    </w:p>
    <w:p w14:paraId="1DD136E1" w14:textId="77777777" w:rsidR="00901155" w:rsidRPr="00901155" w:rsidRDefault="00901155" w:rsidP="00901155">
      <w:pPr>
        <w:pStyle w:val="3"/>
      </w:pPr>
      <w:r>
        <w:rPr>
          <w:rFonts w:hint="eastAsia"/>
        </w:rPr>
        <w:t>1.2</w:t>
      </w:r>
      <w:r w:rsidR="0060022D">
        <w:t xml:space="preserve"> </w:t>
      </w:r>
      <w:r>
        <w:rPr>
          <w:rFonts w:hint="eastAsia"/>
        </w:rPr>
        <w:t>结</w:t>
      </w:r>
      <w:r>
        <w:t>合</w:t>
      </w:r>
      <w:r>
        <w:rPr>
          <w:rFonts w:hint="eastAsia"/>
        </w:rPr>
        <w:t>sourceTree和实</w:t>
      </w:r>
      <w:r>
        <w:t>际情况改进后的流程</w:t>
      </w:r>
    </w:p>
    <w:p w14:paraId="7E332AC7" w14:textId="77777777" w:rsidR="00901155" w:rsidRDefault="00901155" w:rsidP="00901155">
      <w:pPr>
        <w:pStyle w:val="a3"/>
        <w:ind w:left="360" w:firstLineChars="0" w:firstLine="0"/>
      </w:pPr>
      <w:r>
        <w:rPr>
          <w:rFonts w:hint="eastAsia"/>
        </w:rPr>
        <w:t>参考</w:t>
      </w:r>
      <w:r>
        <w:t>链接：</w:t>
      </w:r>
      <w:hyperlink r:id="rId9" w:history="1">
        <w:r w:rsidRPr="007744E0">
          <w:rPr>
            <w:rStyle w:val="a4"/>
          </w:rPr>
          <w:t>http://blog.csdn.net/victor_barnett/article/details/51211282</w:t>
        </w:r>
      </w:hyperlink>
    </w:p>
    <w:p w14:paraId="0BFD1AB8" w14:textId="77777777" w:rsidR="00901155" w:rsidRDefault="00901155" w:rsidP="00901155">
      <w:pPr>
        <w:pStyle w:val="a3"/>
        <w:ind w:left="360" w:firstLineChars="0" w:firstLine="0"/>
      </w:pPr>
    </w:p>
    <w:p w14:paraId="07F6B33A" w14:textId="77777777" w:rsidR="005D7878" w:rsidRDefault="005D7878" w:rsidP="005D7878">
      <w:pPr>
        <w:pStyle w:val="a3"/>
        <w:numPr>
          <w:ilvl w:val="0"/>
          <w:numId w:val="2"/>
        </w:numPr>
        <w:ind w:firstLineChars="0"/>
      </w:pPr>
      <w:r>
        <w:t>现在</w:t>
      </w:r>
      <w:r>
        <w:rPr>
          <w:rFonts w:hint="eastAsia"/>
        </w:rPr>
        <w:t>master分</w:t>
      </w:r>
      <w:r>
        <w:t>支不变，作为生产发布环境，不允许</w:t>
      </w:r>
      <w:r>
        <w:rPr>
          <w:rFonts w:hint="eastAsia"/>
        </w:rPr>
        <w:t>任何</w:t>
      </w:r>
      <w:r>
        <w:t>人直接在该分支修改代码，必须是其他分支</w:t>
      </w:r>
      <w:r w:rsidR="00906F26">
        <w:rPr>
          <w:rFonts w:hint="eastAsia"/>
        </w:rPr>
        <w:t>（验</w:t>
      </w:r>
      <w:r w:rsidR="00906F26">
        <w:t>证通过的</w:t>
      </w:r>
      <w:r w:rsidR="00906F26">
        <w:rPr>
          <w:rFonts w:hint="eastAsia"/>
        </w:rPr>
        <w:t>release/hotfix</w:t>
      </w:r>
      <w:r w:rsidR="00906F26">
        <w:t>）</w:t>
      </w:r>
      <w:r>
        <w:t>合并过来的</w:t>
      </w:r>
    </w:p>
    <w:p w14:paraId="1E467C42" w14:textId="77777777" w:rsidR="005D7878" w:rsidRDefault="005D7878" w:rsidP="005D78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</w:t>
      </w:r>
      <w:r>
        <w:t>增一个</w:t>
      </w:r>
      <w:r>
        <w:rPr>
          <w:rFonts w:hint="eastAsia"/>
        </w:rPr>
        <w:t>test/relese分</w:t>
      </w:r>
      <w:r>
        <w:t>支，该</w:t>
      </w:r>
      <w:r>
        <w:rPr>
          <w:rFonts w:hint="eastAsia"/>
        </w:rPr>
        <w:t>分</w:t>
      </w:r>
      <w:r>
        <w:t>支作为测试验证分支，代码、环境独立，用于测试人员和产品人员验收开发功能，该分支只允许</w:t>
      </w:r>
      <w:r>
        <w:rPr>
          <w:rFonts w:hint="eastAsia"/>
        </w:rPr>
        <w:t>d</w:t>
      </w:r>
      <w:r>
        <w:t>evelop分支合并而来，不允许其他功能分支直接提交合并到该分支</w:t>
      </w:r>
    </w:p>
    <w:p w14:paraId="1119AEB2" w14:textId="77777777" w:rsidR="00B4791D" w:rsidRDefault="00B4791D" w:rsidP="005D7878">
      <w:pPr>
        <w:pStyle w:val="a3"/>
        <w:numPr>
          <w:ilvl w:val="0"/>
          <w:numId w:val="2"/>
        </w:numPr>
        <w:ind w:firstLineChars="0"/>
      </w:pPr>
      <w:r>
        <w:t>现有的</w:t>
      </w:r>
      <w:r>
        <w:rPr>
          <w:rFonts w:hint="eastAsia"/>
        </w:rPr>
        <w:t>d</w:t>
      </w:r>
      <w:r>
        <w:t>ev环境，开发主分支，</w:t>
      </w:r>
      <w:r>
        <w:rPr>
          <w:rFonts w:hint="eastAsia"/>
        </w:rPr>
        <w:t>作</w:t>
      </w:r>
      <w:r>
        <w:t>分支合并及历史版本记录分支，同时对于简单</w:t>
      </w:r>
      <w:r>
        <w:rPr>
          <w:rFonts w:hint="eastAsia"/>
        </w:rPr>
        <w:t>b</w:t>
      </w:r>
      <w:r>
        <w:t>ug修复验证版本给到开发人员使用</w:t>
      </w:r>
    </w:p>
    <w:p w14:paraId="214F976A" w14:textId="58007EC8" w:rsidR="00B4791D" w:rsidRDefault="00B4791D" w:rsidP="005D7878">
      <w:pPr>
        <w:pStyle w:val="a3"/>
        <w:numPr>
          <w:ilvl w:val="0"/>
          <w:numId w:val="2"/>
        </w:numPr>
        <w:ind w:firstLineChars="0"/>
        <w:rPr>
          <w:ins w:id="1" w:author="Guping" w:date="2017-09-08T17:01:00Z"/>
        </w:rPr>
      </w:pPr>
      <w:r>
        <w:t>对于功能开发时间长或者验证时间长，则需要另外拉</w:t>
      </w:r>
      <w:r>
        <w:rPr>
          <w:rFonts w:hint="eastAsia"/>
        </w:rPr>
        <w:t>f</w:t>
      </w:r>
      <w:r>
        <w:t>eature分支，进行功能开发测试验证，完成后合并到</w:t>
      </w:r>
      <w:r>
        <w:rPr>
          <w:rFonts w:hint="eastAsia"/>
        </w:rPr>
        <w:t>d</w:t>
      </w:r>
      <w:r>
        <w:t>ev</w:t>
      </w:r>
      <w:ins w:id="2" w:author="Guping" w:date="2017-09-08T17:01:00Z">
        <w:r w:rsidR="00E85306">
          <w:rPr>
            <w:rFonts w:hint="eastAsia"/>
          </w:rPr>
          <w:t>e</w:t>
        </w:r>
      </w:ins>
      <w:r>
        <w:t>lop环境</w:t>
      </w:r>
    </w:p>
    <w:p w14:paraId="260CA1B7" w14:textId="7C7628F1" w:rsidR="00E85306" w:rsidRDefault="00E85306" w:rsidP="005D7878">
      <w:pPr>
        <w:pStyle w:val="a3"/>
        <w:numPr>
          <w:ilvl w:val="0"/>
          <w:numId w:val="2"/>
        </w:numPr>
        <w:ind w:firstLineChars="0"/>
      </w:pPr>
      <w:ins w:id="3" w:author="Guping" w:date="2017-09-08T17:02:00Z">
        <w:r>
          <w:rPr>
            <w:rFonts w:hint="eastAsia"/>
          </w:rPr>
          <w:t>对于分支之间的合并，有没有人员角色的限制？比如只有什么角色才能向develop、release、master上合并代码</w:t>
        </w:r>
      </w:ins>
      <w:ins w:id="4" w:author="Guping" w:date="2017-09-08T17:03:00Z">
        <w:r>
          <w:rPr>
            <w:rFonts w:hint="eastAsia"/>
          </w:rPr>
          <w:t>等等</w:t>
        </w:r>
      </w:ins>
      <w:bookmarkStart w:id="5" w:name="_GoBack"/>
      <w:bookmarkEnd w:id="5"/>
      <w:ins w:id="6" w:author="Guping" w:date="2017-09-08T17:02:00Z">
        <w:r>
          <w:rPr>
            <w:rFonts w:hint="eastAsia"/>
          </w:rPr>
          <w:t>...</w:t>
        </w:r>
      </w:ins>
    </w:p>
    <w:p w14:paraId="0570928E" w14:textId="77777777" w:rsidR="0082245C" w:rsidRDefault="0082245C" w:rsidP="0082245C">
      <w:pPr>
        <w:pStyle w:val="3"/>
      </w:pPr>
      <w:r>
        <w:rPr>
          <w:rFonts w:hint="eastAsia"/>
        </w:rPr>
        <w:t>1.</w:t>
      </w:r>
      <w:r>
        <w:t>3</w:t>
      </w:r>
      <w:r w:rsidR="0060022D">
        <w:t xml:space="preserve"> </w:t>
      </w:r>
      <w:r>
        <w:t>具体操作执行</w:t>
      </w:r>
    </w:p>
    <w:p w14:paraId="4AB30B48" w14:textId="77777777" w:rsidR="0082245C" w:rsidRDefault="0082245C" w:rsidP="0082245C">
      <w:r>
        <w:rPr>
          <w:rFonts w:hint="eastAsia"/>
        </w:rPr>
        <w:t>1</w:t>
      </w:r>
      <w:r>
        <w:t>）待最近一个版本发布后，直接切换现在的</w:t>
      </w:r>
      <w:r>
        <w:rPr>
          <w:rFonts w:hint="eastAsia"/>
        </w:rPr>
        <w:t>d</w:t>
      </w:r>
      <w:r>
        <w:t>evlop代码到</w:t>
      </w:r>
      <w:r>
        <w:rPr>
          <w:rFonts w:hint="eastAsia"/>
        </w:rPr>
        <w:t>t</w:t>
      </w:r>
      <w:r>
        <w:t>est分支，后续发布测试，生产必须按以上流程执行</w:t>
      </w:r>
    </w:p>
    <w:p w14:paraId="51C49DC0" w14:textId="06512F04" w:rsidR="0082245C" w:rsidRDefault="0082245C" w:rsidP="0082245C">
      <w:r>
        <w:rPr>
          <w:rFonts w:hint="eastAsia"/>
        </w:rPr>
        <w:t>2</w:t>
      </w:r>
      <w:r>
        <w:t>）运维需要搭建各分支所需要的环境配备</w:t>
      </w:r>
      <w:ins w:id="7" w:author="Guping" w:date="2017-09-08T16:56:00Z">
        <w:r w:rsidR="0059538A">
          <w:rPr>
            <w:rFonts w:hint="eastAsia"/>
          </w:rPr>
          <w:t>（哪些环境配套哪个分支？）</w:t>
        </w:r>
      </w:ins>
    </w:p>
    <w:p w14:paraId="7EE4AB5C" w14:textId="77777777" w:rsidR="000D1023" w:rsidRPr="0082245C" w:rsidRDefault="000D1023" w:rsidP="0082245C">
      <w:r>
        <w:rPr>
          <w:rFonts w:hint="eastAsia"/>
        </w:rPr>
        <w:t>3</w:t>
      </w:r>
      <w:r>
        <w:t>)运维另外做一套</w:t>
      </w:r>
      <w:r>
        <w:rPr>
          <w:rFonts w:hint="eastAsia"/>
        </w:rPr>
        <w:t>w</w:t>
      </w:r>
      <w:r>
        <w:t>ms环境给到唐测那边跑计费数据用</w:t>
      </w:r>
    </w:p>
    <w:p w14:paraId="258ED5BF" w14:textId="77777777" w:rsidR="0082245C" w:rsidRDefault="0082245C" w:rsidP="0082245C">
      <w:pPr>
        <w:pStyle w:val="a3"/>
        <w:ind w:left="720" w:firstLineChars="0" w:firstLine="0"/>
      </w:pPr>
    </w:p>
    <w:p w14:paraId="73AAB476" w14:textId="77777777" w:rsidR="00901155" w:rsidRDefault="00901155" w:rsidP="0060022D">
      <w:pPr>
        <w:pStyle w:val="1"/>
      </w:pPr>
      <w:r>
        <w:rPr>
          <w:rFonts w:hint="eastAsia"/>
        </w:rPr>
        <w:lastRenderedPageBreak/>
        <w:t>2.版本</w:t>
      </w:r>
      <w:r>
        <w:t>发布流程规范</w:t>
      </w:r>
    </w:p>
    <w:p w14:paraId="76D9F5EB" w14:textId="77777777" w:rsidR="00901155" w:rsidRDefault="00901155" w:rsidP="00901155">
      <w:pPr>
        <w:pStyle w:val="3"/>
      </w:pPr>
      <w:r>
        <w:rPr>
          <w:rFonts w:hint="eastAsia"/>
        </w:rPr>
        <w:t>2.1</w:t>
      </w:r>
      <w:r w:rsidR="00DC13BF">
        <w:t xml:space="preserve"> </w:t>
      </w:r>
      <w:r>
        <w:rPr>
          <w:rFonts w:hint="eastAsia"/>
        </w:rPr>
        <w:t>发</w:t>
      </w:r>
      <w:r>
        <w:t>布</w:t>
      </w:r>
      <w:r>
        <w:rPr>
          <w:rFonts w:hint="eastAsia"/>
        </w:rPr>
        <w:t>流程</w:t>
      </w:r>
    </w:p>
    <w:p w14:paraId="22BC3DAC" w14:textId="77777777" w:rsidR="0085250F" w:rsidRDefault="006D4E1A" w:rsidP="0085250F">
      <w:r>
        <w:rPr>
          <w:rFonts w:hint="eastAsia"/>
        </w:rPr>
        <w:t>1</w:t>
      </w:r>
      <w:r>
        <w:t>）</w:t>
      </w:r>
      <w:r w:rsidR="0085250F">
        <w:t>开发</w:t>
      </w:r>
      <w:r w:rsidR="00FA6178">
        <w:rPr>
          <w:rFonts w:hint="eastAsia"/>
        </w:rPr>
        <w:t>人</w:t>
      </w:r>
      <w:r w:rsidR="00FA6178">
        <w:t>员开发</w:t>
      </w:r>
      <w:r w:rsidR="0085250F">
        <w:t>完功能并自测完</w:t>
      </w:r>
      <w:r w:rsidR="00FA6178">
        <w:rPr>
          <w:rFonts w:hint="eastAsia"/>
        </w:rPr>
        <w:t>成</w:t>
      </w:r>
      <w:r w:rsidR="0085250F">
        <w:t>，提交代码，给该功能主要测试人员发布功能通知并列举功能点，覆盖范围</w:t>
      </w:r>
      <w:r>
        <w:t>，点击</w:t>
      </w:r>
      <w:r>
        <w:rPr>
          <w:rFonts w:hint="eastAsia"/>
        </w:rPr>
        <w:t>j</w:t>
      </w:r>
      <w:r>
        <w:t>enkins发布并验证功能点</w:t>
      </w:r>
    </w:p>
    <w:p w14:paraId="2A96A85B" w14:textId="77777777" w:rsidR="006D4E1A" w:rsidRDefault="006D4E1A" w:rsidP="0085250F">
      <w:r>
        <w:rPr>
          <w:rFonts w:hint="eastAsia"/>
        </w:rPr>
        <w:t>2</w:t>
      </w:r>
      <w:r>
        <w:t>）测试人员验证时发现问题，提</w:t>
      </w:r>
      <w:r>
        <w:rPr>
          <w:rFonts w:hint="eastAsia"/>
        </w:rPr>
        <w:t>P</w:t>
      </w:r>
      <w:r>
        <w:t>M给相关开发人员，修复该功能</w:t>
      </w:r>
    </w:p>
    <w:p w14:paraId="70C57FBA" w14:textId="77777777" w:rsidR="006D4E1A" w:rsidRDefault="00CA50CD" w:rsidP="0085250F">
      <w:r>
        <w:t>3)</w:t>
      </w:r>
      <w:r w:rsidR="00445713">
        <w:rPr>
          <w:rFonts w:hint="eastAsia"/>
        </w:rPr>
        <w:t>测</w:t>
      </w:r>
      <w:r w:rsidR="006D4E1A">
        <w:t>试人员验证功能</w:t>
      </w:r>
      <w:r w:rsidR="006D4E1A">
        <w:rPr>
          <w:rFonts w:hint="eastAsia"/>
        </w:rPr>
        <w:t>O</w:t>
      </w:r>
      <w:r w:rsidR="006D4E1A">
        <w:t>K后，通知产品经理验收功能，产品经理验收</w:t>
      </w:r>
      <w:r w:rsidR="006D4E1A">
        <w:rPr>
          <w:rFonts w:hint="eastAsia"/>
        </w:rPr>
        <w:t>o</w:t>
      </w:r>
      <w:r w:rsidR="006D4E1A">
        <w:t>k后，发布</w:t>
      </w:r>
      <w:r w:rsidR="006D4E1A">
        <w:rPr>
          <w:rFonts w:hint="eastAsia"/>
        </w:rPr>
        <w:t>r</w:t>
      </w:r>
      <w:r w:rsidR="006D4E1A">
        <w:t>elease note,通知运维人员发布正式线上环境</w:t>
      </w:r>
    </w:p>
    <w:p w14:paraId="63C1E626" w14:textId="77777777" w:rsidR="00CA50CD" w:rsidRPr="006D4E1A" w:rsidRDefault="00CA50CD" w:rsidP="0085250F"/>
    <w:p w14:paraId="20A72915" w14:textId="77777777" w:rsidR="00901155" w:rsidRDefault="00901155" w:rsidP="00901155">
      <w:pPr>
        <w:pStyle w:val="3"/>
      </w:pPr>
      <w:r>
        <w:rPr>
          <w:rFonts w:hint="eastAsia"/>
        </w:rPr>
        <w:t>2.2</w:t>
      </w:r>
      <w:r w:rsidR="00DC13BF">
        <w:t xml:space="preserve"> </w:t>
      </w:r>
      <w:r>
        <w:rPr>
          <w:rFonts w:hint="eastAsia"/>
        </w:rPr>
        <w:t>发</w:t>
      </w:r>
      <w:r>
        <w:t>布</w:t>
      </w:r>
      <w:r>
        <w:rPr>
          <w:rFonts w:hint="eastAsia"/>
        </w:rPr>
        <w:t>时间</w:t>
      </w:r>
      <w:r>
        <w:t>、频率</w:t>
      </w:r>
    </w:p>
    <w:p w14:paraId="47DFC5F9" w14:textId="77777777" w:rsidR="008D5236" w:rsidRDefault="008D5236" w:rsidP="008D5236">
      <w:r>
        <w:rPr>
          <w:rFonts w:hint="eastAsia"/>
        </w:rPr>
        <w:t>1</w:t>
      </w:r>
      <w:r>
        <w:t>）测试发布具体操作测试人员执行，发布时间、</w:t>
      </w:r>
      <w:r w:rsidR="00A0773F">
        <w:rPr>
          <w:rFonts w:hint="eastAsia"/>
        </w:rPr>
        <w:t>发</w:t>
      </w:r>
      <w:r w:rsidR="00A0773F">
        <w:t>布</w:t>
      </w:r>
      <w:r>
        <w:t>频率</w:t>
      </w:r>
      <w:r w:rsidR="00A0773F">
        <w:rPr>
          <w:rFonts w:hint="eastAsia"/>
        </w:rPr>
        <w:t xml:space="preserve"> </w:t>
      </w:r>
      <w:r>
        <w:t>测试人员自行控制，如果有其他紧急</w:t>
      </w:r>
      <w:r>
        <w:rPr>
          <w:rFonts w:hint="eastAsia"/>
        </w:rPr>
        <w:t>b</w:t>
      </w:r>
      <w:r>
        <w:t>ug 验证的，则开发与测试沟通协商</w:t>
      </w:r>
    </w:p>
    <w:p w14:paraId="6EBAB5E6" w14:textId="77777777" w:rsidR="008D5236" w:rsidRPr="008D5236" w:rsidRDefault="008D5236" w:rsidP="008D5236">
      <w:r>
        <w:rPr>
          <w:rFonts w:hint="eastAsia"/>
        </w:rPr>
        <w:t>2</w:t>
      </w:r>
      <w:r>
        <w:t>）生产发布具体操作运维人员执行，发布时间暂定于每周三下午</w:t>
      </w:r>
      <w:r>
        <w:rPr>
          <w:rFonts w:hint="eastAsia"/>
        </w:rPr>
        <w:t>6</w:t>
      </w:r>
      <w:r>
        <w:t>点，紧急情况依据实际情况而定</w:t>
      </w:r>
      <w:r w:rsidR="000D1023">
        <w:t>（原老系统维护等，海哥这边具体</w:t>
      </w:r>
      <w:r w:rsidR="009E0AE8">
        <w:t>依据情况而定）</w:t>
      </w:r>
    </w:p>
    <w:sectPr w:rsidR="008D5236" w:rsidRPr="008D5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uping" w:date="2017-09-08T16:52:00Z" w:initials="GP">
    <w:p w14:paraId="56F30CF5" w14:textId="77777777" w:rsidR="008C70A5" w:rsidRDefault="008C70A5">
      <w:pPr>
        <w:pStyle w:val="a6"/>
        <w:rPr>
          <w:rFonts w:hint="eastAsia"/>
        </w:rPr>
      </w:pPr>
      <w:r>
        <w:rPr>
          <w:rStyle w:val="a5"/>
        </w:rPr>
        <w:annotationRef/>
      </w:r>
      <w:r>
        <w:t>Feature</w:t>
      </w:r>
      <w:r>
        <w:rPr>
          <w:rFonts w:hint="eastAsia"/>
        </w:rPr>
        <w:t>不能合并到master吧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6F30CF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74439E"/>
    <w:multiLevelType w:val="hybridMultilevel"/>
    <w:tmpl w:val="D424F2A4"/>
    <w:lvl w:ilvl="0" w:tplc="0A166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742AD0"/>
    <w:multiLevelType w:val="hybridMultilevel"/>
    <w:tmpl w:val="9D4CD9F0"/>
    <w:lvl w:ilvl="0" w:tplc="7CFA27C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uping">
    <w15:presenceInfo w15:providerId="None" w15:userId="Gup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A4E"/>
    <w:rsid w:val="000D1023"/>
    <w:rsid w:val="00445713"/>
    <w:rsid w:val="0059538A"/>
    <w:rsid w:val="005954B1"/>
    <w:rsid w:val="005D7878"/>
    <w:rsid w:val="0060022D"/>
    <w:rsid w:val="00600A4E"/>
    <w:rsid w:val="006D4E1A"/>
    <w:rsid w:val="007E0AD7"/>
    <w:rsid w:val="007E5EBF"/>
    <w:rsid w:val="0082245C"/>
    <w:rsid w:val="0085250F"/>
    <w:rsid w:val="008C70A5"/>
    <w:rsid w:val="008D5236"/>
    <w:rsid w:val="00901155"/>
    <w:rsid w:val="00906F26"/>
    <w:rsid w:val="0095250D"/>
    <w:rsid w:val="009E0AE8"/>
    <w:rsid w:val="00A0773F"/>
    <w:rsid w:val="00A4390F"/>
    <w:rsid w:val="00B42EDA"/>
    <w:rsid w:val="00B4791D"/>
    <w:rsid w:val="00C212CF"/>
    <w:rsid w:val="00CA50CD"/>
    <w:rsid w:val="00DC13BF"/>
    <w:rsid w:val="00E85306"/>
    <w:rsid w:val="00F03742"/>
    <w:rsid w:val="00FA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1E1FD"/>
  <w15:chartTrackingRefBased/>
  <w15:docId w15:val="{76CDC4DB-8FB8-47F1-83B0-46112E47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11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11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11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15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0115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011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01155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901155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5D7878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5D7878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5D7878"/>
  </w:style>
  <w:style w:type="paragraph" w:styleId="a8">
    <w:name w:val="annotation subject"/>
    <w:basedOn w:val="a6"/>
    <w:next w:val="a6"/>
    <w:link w:val="a9"/>
    <w:uiPriority w:val="99"/>
    <w:semiHidden/>
    <w:unhideWhenUsed/>
    <w:rsid w:val="005D7878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5D7878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5D787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D78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sdn.net/victor_barnett/article/details/5121128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EBA38-FC2A-46F1-BD50-6F5A44834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deer</dc:creator>
  <cp:keywords/>
  <dc:description/>
  <cp:lastModifiedBy>Guping</cp:lastModifiedBy>
  <cp:revision>53</cp:revision>
  <dcterms:created xsi:type="dcterms:W3CDTF">2017-09-08T04:11:00Z</dcterms:created>
  <dcterms:modified xsi:type="dcterms:W3CDTF">2017-09-08T09:03:00Z</dcterms:modified>
</cp:coreProperties>
</file>